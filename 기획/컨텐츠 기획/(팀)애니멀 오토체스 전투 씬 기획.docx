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6C528" w14:textId="77777777" w:rsidR="00763359" w:rsidRDefault="00763359" w:rsidP="00AC453D">
      <w:pPr>
        <w:pStyle w:val="a4"/>
      </w:pPr>
      <w:proofErr w:type="gramStart"/>
      <w:r>
        <w:rPr>
          <w:rFonts w:hint="eastAsia"/>
        </w:rPr>
        <w:t>수요일 까지</w:t>
      </w:r>
      <w:proofErr w:type="gramEnd"/>
      <w:r>
        <w:rPr>
          <w:rFonts w:hint="eastAsia"/>
        </w:rPr>
        <w:t xml:space="preserve"> </w:t>
      </w:r>
    </w:p>
    <w:p w14:paraId="5157E596" w14:textId="6E835026" w:rsidR="00A46661" w:rsidRDefault="00AC453D" w:rsidP="00AC453D">
      <w:pPr>
        <w:pStyle w:val="a4"/>
      </w:pPr>
      <w:r>
        <w:rPr>
          <w:rFonts w:hint="eastAsia"/>
        </w:rPr>
        <w:t>전투 씬</w:t>
      </w:r>
      <w:r w:rsidR="000E3E47">
        <w:rPr>
          <w:rFonts w:hint="eastAsia"/>
        </w:rPr>
        <w:t>(스토리</w:t>
      </w:r>
      <w:r w:rsidR="00BD481A">
        <w:rPr>
          <w:rFonts w:hint="eastAsia"/>
        </w:rPr>
        <w:t xml:space="preserve"> 모드</w:t>
      </w:r>
      <w:r w:rsidR="000E3E47">
        <w:rPr>
          <w:rFonts w:hint="eastAsia"/>
        </w:rPr>
        <w:t>)</w:t>
      </w:r>
    </w:p>
    <w:p w14:paraId="754FFFD2" w14:textId="5E77DAE5" w:rsidR="00AC453D" w:rsidRDefault="00AC453D">
      <w:r>
        <w:rPr>
          <w:rFonts w:hint="eastAsia"/>
        </w:rPr>
        <w:t>유닛 배치</w:t>
      </w:r>
    </w:p>
    <w:p w14:paraId="2EAF06B7" w14:textId="6653B1F6" w:rsidR="00BD481A" w:rsidRDefault="00BD481A">
      <w:r>
        <w:rPr>
          <w:rFonts w:hint="eastAsia"/>
        </w:rPr>
        <w:t xml:space="preserve">맵 </w:t>
      </w:r>
      <w:r>
        <w:t>UI</w:t>
      </w:r>
    </w:p>
    <w:p w14:paraId="33DF1C8F" w14:textId="029F6186" w:rsidR="00BD481A" w:rsidRDefault="00BD481A">
      <w:r>
        <w:rPr>
          <w:rFonts w:hint="eastAsia"/>
        </w:rPr>
        <w:t xml:space="preserve">시너지 </w:t>
      </w:r>
      <w:r>
        <w:t>UI</w:t>
      </w:r>
    </w:p>
    <w:p w14:paraId="376D0D40" w14:textId="5E2CD97C" w:rsidR="00BD481A" w:rsidRDefault="00BD481A">
      <w:r>
        <w:rPr>
          <w:rFonts w:hint="eastAsia"/>
        </w:rPr>
        <w:t xml:space="preserve">금화 </w:t>
      </w:r>
      <w:r>
        <w:t>UI</w:t>
      </w:r>
    </w:p>
    <w:p w14:paraId="29F72BA3" w14:textId="0766E53E" w:rsidR="00BD481A" w:rsidRDefault="00BD481A">
      <w:r>
        <w:rPr>
          <w:rFonts w:hint="eastAsia"/>
        </w:rPr>
        <w:t>맵 오브젝트 배치</w:t>
      </w:r>
    </w:p>
    <w:p w14:paraId="11752AF5" w14:textId="061604A8" w:rsidR="005912AC" w:rsidRDefault="005912AC">
      <w:r>
        <w:rPr>
          <w:rFonts w:hint="eastAsia"/>
        </w:rPr>
        <w:t>맵 특성</w:t>
      </w:r>
    </w:p>
    <w:p w14:paraId="2D7D5EC2" w14:textId="50A8A006" w:rsidR="00AC453D" w:rsidRDefault="00AC453D">
      <w:r>
        <w:rPr>
          <w:rFonts w:hint="eastAsia"/>
        </w:rPr>
        <w:t>유닛 합성</w:t>
      </w:r>
    </w:p>
    <w:p w14:paraId="700FE496" w14:textId="1F29930E" w:rsidR="00AC453D" w:rsidRDefault="00AC453D">
      <w:r>
        <w:rPr>
          <w:rFonts w:hint="eastAsia"/>
        </w:rPr>
        <w:t>유닛 구매</w:t>
      </w:r>
    </w:p>
    <w:p w14:paraId="18FB54D5" w14:textId="5D61088D" w:rsidR="00AC453D" w:rsidRDefault="00AC453D">
      <w:r>
        <w:rPr>
          <w:rFonts w:hint="eastAsia"/>
        </w:rPr>
        <w:t>유닛 판매</w:t>
      </w:r>
    </w:p>
    <w:p w14:paraId="6E91E9F4" w14:textId="1A568AC7" w:rsidR="00AC453D" w:rsidRDefault="00AC453D">
      <w:r>
        <w:rPr>
          <w:rFonts w:hint="eastAsia"/>
        </w:rPr>
        <w:t>상점 고정</w:t>
      </w:r>
    </w:p>
    <w:p w14:paraId="0516A321" w14:textId="5C7054AD" w:rsidR="00AC453D" w:rsidRDefault="00AC453D">
      <w:r>
        <w:rPr>
          <w:rFonts w:hint="eastAsia"/>
        </w:rPr>
        <w:t xml:space="preserve">상점 </w:t>
      </w:r>
      <w:proofErr w:type="spellStart"/>
      <w:r>
        <w:rPr>
          <w:rFonts w:hint="eastAsia"/>
        </w:rPr>
        <w:t>리롤</w:t>
      </w:r>
      <w:proofErr w:type="spellEnd"/>
    </w:p>
    <w:p w14:paraId="5C6D4657" w14:textId="60F5120E" w:rsidR="00AC453D" w:rsidRDefault="00AC453D">
      <w:r>
        <w:rPr>
          <w:rFonts w:hint="eastAsia"/>
        </w:rPr>
        <w:t>경험치 구매</w:t>
      </w:r>
    </w:p>
    <w:p w14:paraId="34C2943B" w14:textId="0DC9FDE1" w:rsidR="00AC453D" w:rsidRDefault="00AC453D">
      <w:proofErr w:type="gramStart"/>
      <w:r>
        <w:rPr>
          <w:rFonts w:hint="eastAsia"/>
        </w:rPr>
        <w:t xml:space="preserve">연패 </w:t>
      </w:r>
      <w:r>
        <w:t>/</w:t>
      </w:r>
      <w:proofErr w:type="gramEnd"/>
      <w:r>
        <w:t xml:space="preserve"> </w:t>
      </w:r>
      <w:r>
        <w:rPr>
          <w:rFonts w:hint="eastAsia"/>
        </w:rPr>
        <w:t>연승 보너스</w:t>
      </w:r>
    </w:p>
    <w:p w14:paraId="036EB32F" w14:textId="27C85F36" w:rsidR="00AC453D" w:rsidRDefault="00AC453D">
      <w:r>
        <w:rPr>
          <w:rFonts w:hint="eastAsia"/>
        </w:rPr>
        <w:t>라운드 특성</w:t>
      </w:r>
    </w:p>
    <w:p w14:paraId="4CF9622C" w14:textId="470B2463" w:rsidR="00AC453D" w:rsidRDefault="00AC453D">
      <w:r>
        <w:rPr>
          <w:rFonts w:hint="eastAsia"/>
        </w:rPr>
        <w:t>시너지 효과</w:t>
      </w:r>
    </w:p>
    <w:p w14:paraId="117FBA5E" w14:textId="6660780A" w:rsidR="00AC453D" w:rsidRDefault="00AC453D">
      <w:r>
        <w:rPr>
          <w:rFonts w:hint="eastAsia"/>
        </w:rPr>
        <w:t>보스 스테이지</w:t>
      </w:r>
    </w:p>
    <w:p w14:paraId="1DEA0854" w14:textId="42E25BAB" w:rsidR="00AC453D" w:rsidRDefault="00AC453D">
      <w:r>
        <w:rPr>
          <w:rFonts w:hint="eastAsia"/>
        </w:rPr>
        <w:t>보너스 스테이지</w:t>
      </w:r>
    </w:p>
    <w:p w14:paraId="00E38B23" w14:textId="4AFF5EE8" w:rsidR="00BD481A" w:rsidRDefault="00BD481A">
      <w:r>
        <w:rPr>
          <w:rFonts w:hint="eastAsia"/>
        </w:rPr>
        <w:t>스토리 텍스트</w:t>
      </w:r>
    </w:p>
    <w:p w14:paraId="41E8D966" w14:textId="3D3CC08A" w:rsidR="00BD481A" w:rsidRDefault="00BD481A">
      <w:proofErr w:type="spellStart"/>
      <w:r>
        <w:rPr>
          <w:rFonts w:hint="eastAsia"/>
        </w:rPr>
        <w:t>결과창</w:t>
      </w:r>
      <w:proofErr w:type="spellEnd"/>
      <w:r>
        <w:rPr>
          <w:rFonts w:hint="eastAsia"/>
        </w:rPr>
        <w:t xml:space="preserve"> 팝업</w:t>
      </w:r>
    </w:p>
    <w:p w14:paraId="249563D6" w14:textId="65C8444C" w:rsidR="00763359" w:rsidRDefault="00763359" w:rsidP="00BD481A">
      <w:pPr>
        <w:pStyle w:val="a4"/>
      </w:pPr>
      <w:proofErr w:type="gramStart"/>
      <w:r>
        <w:rPr>
          <w:rFonts w:hint="eastAsia"/>
        </w:rPr>
        <w:t>금요일 까지</w:t>
      </w:r>
      <w:proofErr w:type="gramEnd"/>
    </w:p>
    <w:p w14:paraId="12448795" w14:textId="1AFADA4C" w:rsidR="00BD481A" w:rsidRDefault="00BD481A" w:rsidP="00BD481A">
      <w:pPr>
        <w:pStyle w:val="a4"/>
      </w:pPr>
      <w:r>
        <w:rPr>
          <w:rFonts w:hint="eastAsia"/>
        </w:rPr>
        <w:t>전투 씬</w:t>
      </w:r>
      <w:r>
        <w:t>(</w:t>
      </w:r>
      <w:r>
        <w:rPr>
          <w:rFonts w:hint="eastAsia"/>
        </w:rPr>
        <w:t>무한 모드)</w:t>
      </w:r>
    </w:p>
    <w:p w14:paraId="77F3FA9B" w14:textId="77777777" w:rsidR="00BD481A" w:rsidRDefault="00BD481A" w:rsidP="00BD481A">
      <w:r>
        <w:rPr>
          <w:rFonts w:hint="eastAsia"/>
        </w:rPr>
        <w:t>유닛 배치</w:t>
      </w:r>
    </w:p>
    <w:p w14:paraId="65E215E0" w14:textId="77777777" w:rsidR="00BD481A" w:rsidRDefault="00BD481A" w:rsidP="00BD481A">
      <w:r>
        <w:rPr>
          <w:rFonts w:hint="eastAsia"/>
        </w:rPr>
        <w:t>유닛 합성</w:t>
      </w:r>
    </w:p>
    <w:p w14:paraId="2D6E1F19" w14:textId="77777777" w:rsidR="00BD481A" w:rsidRDefault="00BD481A" w:rsidP="00BD481A">
      <w:r>
        <w:rPr>
          <w:rFonts w:hint="eastAsia"/>
        </w:rPr>
        <w:t>유닛 구매</w:t>
      </w:r>
    </w:p>
    <w:p w14:paraId="74ABCB0F" w14:textId="77777777" w:rsidR="00BD481A" w:rsidRDefault="00BD481A" w:rsidP="00BD481A">
      <w:r>
        <w:rPr>
          <w:rFonts w:hint="eastAsia"/>
        </w:rPr>
        <w:t>유닛 판매</w:t>
      </w:r>
    </w:p>
    <w:p w14:paraId="7D99FB80" w14:textId="77777777" w:rsidR="00BD481A" w:rsidRDefault="00BD481A" w:rsidP="00BD481A">
      <w:r>
        <w:rPr>
          <w:rFonts w:hint="eastAsia"/>
        </w:rPr>
        <w:t>상점 고정</w:t>
      </w:r>
    </w:p>
    <w:p w14:paraId="175263D9" w14:textId="77777777" w:rsidR="00BD481A" w:rsidRDefault="00BD481A" w:rsidP="00BD481A">
      <w:r>
        <w:rPr>
          <w:rFonts w:hint="eastAsia"/>
        </w:rPr>
        <w:t xml:space="preserve">상점 </w:t>
      </w:r>
      <w:proofErr w:type="spellStart"/>
      <w:r>
        <w:rPr>
          <w:rFonts w:hint="eastAsia"/>
        </w:rPr>
        <w:t>리롤</w:t>
      </w:r>
      <w:proofErr w:type="spellEnd"/>
    </w:p>
    <w:p w14:paraId="4ECD4988" w14:textId="77777777" w:rsidR="00BD481A" w:rsidRDefault="00BD481A" w:rsidP="00BD481A">
      <w:r>
        <w:rPr>
          <w:rFonts w:hint="eastAsia"/>
        </w:rPr>
        <w:t>경험치 구매</w:t>
      </w:r>
    </w:p>
    <w:p w14:paraId="348ACE1C" w14:textId="77777777" w:rsidR="00BD481A" w:rsidRDefault="00BD481A" w:rsidP="00BD481A">
      <w:proofErr w:type="gramStart"/>
      <w:r>
        <w:rPr>
          <w:rFonts w:hint="eastAsia"/>
        </w:rPr>
        <w:t xml:space="preserve">연패 </w:t>
      </w:r>
      <w:r>
        <w:t>/</w:t>
      </w:r>
      <w:proofErr w:type="gramEnd"/>
      <w:r>
        <w:t xml:space="preserve"> </w:t>
      </w:r>
      <w:r>
        <w:rPr>
          <w:rFonts w:hint="eastAsia"/>
        </w:rPr>
        <w:t>연승 보너스</w:t>
      </w:r>
    </w:p>
    <w:p w14:paraId="4C11CAA2" w14:textId="77777777" w:rsidR="00BD481A" w:rsidRDefault="00BD481A" w:rsidP="00BD481A">
      <w:r>
        <w:rPr>
          <w:rFonts w:hint="eastAsia"/>
        </w:rPr>
        <w:t>라운드 특성</w:t>
      </w:r>
    </w:p>
    <w:p w14:paraId="6197871C" w14:textId="77777777" w:rsidR="00BD481A" w:rsidRDefault="00BD481A" w:rsidP="00BD481A">
      <w:r>
        <w:rPr>
          <w:rFonts w:hint="eastAsia"/>
        </w:rPr>
        <w:t>시너지 효과</w:t>
      </w:r>
    </w:p>
    <w:p w14:paraId="0D272A59" w14:textId="77777777" w:rsidR="00BD481A" w:rsidRDefault="00BD481A" w:rsidP="00BD481A">
      <w:r>
        <w:rPr>
          <w:rFonts w:hint="eastAsia"/>
        </w:rPr>
        <w:t>보스 스테이지</w:t>
      </w:r>
    </w:p>
    <w:p w14:paraId="32903E66" w14:textId="77777777" w:rsidR="00BD481A" w:rsidRDefault="00BD481A" w:rsidP="00BD481A">
      <w:r>
        <w:rPr>
          <w:rFonts w:hint="eastAsia"/>
        </w:rPr>
        <w:t>보너스 스테이지</w:t>
      </w:r>
    </w:p>
    <w:p w14:paraId="3C5924B7" w14:textId="324CE524" w:rsidR="00BD481A" w:rsidRPr="00BD481A" w:rsidRDefault="00BD481A" w:rsidP="00BD481A">
      <w:proofErr w:type="spellStart"/>
      <w:r>
        <w:rPr>
          <w:rFonts w:hint="eastAsia"/>
        </w:rPr>
        <w:t>결과창</w:t>
      </w:r>
      <w:proofErr w:type="spellEnd"/>
      <w:r>
        <w:rPr>
          <w:rFonts w:hint="eastAsia"/>
        </w:rPr>
        <w:t xml:space="preserve"> 팝업</w:t>
      </w:r>
    </w:p>
    <w:p w14:paraId="0FE6B25D" w14:textId="6D14FD68" w:rsidR="00763359" w:rsidRDefault="00763359" w:rsidP="00AC453D">
      <w:pPr>
        <w:pStyle w:val="a4"/>
      </w:pPr>
      <w:proofErr w:type="gramStart"/>
      <w:r>
        <w:rPr>
          <w:rFonts w:hint="eastAsia"/>
        </w:rPr>
        <w:t>수요일 까지</w:t>
      </w:r>
      <w:proofErr w:type="gramEnd"/>
    </w:p>
    <w:p w14:paraId="78B1531C" w14:textId="4EF108AD" w:rsidR="00AC453D" w:rsidRDefault="00AC453D" w:rsidP="00AC453D">
      <w:pPr>
        <w:pStyle w:val="a4"/>
      </w:pPr>
      <w:r>
        <w:rPr>
          <w:rFonts w:hint="eastAsia"/>
        </w:rPr>
        <w:t>전투</w:t>
      </w:r>
    </w:p>
    <w:p w14:paraId="70E88587" w14:textId="094DD9CC" w:rsidR="00AC453D" w:rsidRDefault="00AC453D" w:rsidP="00AC453D">
      <w:r>
        <w:rPr>
          <w:rFonts w:hint="eastAsia"/>
        </w:rPr>
        <w:t>유닛 능력</w:t>
      </w:r>
    </w:p>
    <w:p w14:paraId="26FA5080" w14:textId="16A124D2" w:rsidR="00AC453D" w:rsidRDefault="00AC453D" w:rsidP="00AC453D">
      <w:r>
        <w:rPr>
          <w:rFonts w:hint="eastAsia"/>
        </w:rPr>
        <w:t>유닛 스킬</w:t>
      </w:r>
    </w:p>
    <w:p w14:paraId="57F0AB59" w14:textId="32040AA4" w:rsidR="00AC453D" w:rsidRDefault="00AC453D" w:rsidP="00AC453D">
      <w:r>
        <w:rPr>
          <w:rFonts w:hint="eastAsia"/>
        </w:rPr>
        <w:t>적군 능력</w:t>
      </w:r>
    </w:p>
    <w:p w14:paraId="60191423" w14:textId="1FED80FC" w:rsidR="00AE2FC1" w:rsidRDefault="00AE2FC1" w:rsidP="00AC453D">
      <w:r>
        <w:rPr>
          <w:rFonts w:hint="eastAsia"/>
        </w:rPr>
        <w:t>적군 스킬</w:t>
      </w:r>
    </w:p>
    <w:p w14:paraId="757A09FA" w14:textId="77777777" w:rsidR="00AE2FC1" w:rsidRDefault="00AE2FC1" w:rsidP="00AC453D"/>
    <w:p w14:paraId="17CB9455" w14:textId="4E908155" w:rsidR="00763359" w:rsidRDefault="00763359" w:rsidP="007F6E19">
      <w:pPr>
        <w:pStyle w:val="a4"/>
      </w:pPr>
      <w:r>
        <w:rPr>
          <w:rFonts w:hint="eastAsia"/>
        </w:rPr>
        <w:t>월요일부터</w:t>
      </w:r>
    </w:p>
    <w:p w14:paraId="45A22F95" w14:textId="594A7085" w:rsidR="007F6E19" w:rsidRDefault="007F6E19" w:rsidP="007F6E19">
      <w:pPr>
        <w:pStyle w:val="a4"/>
      </w:pPr>
      <w:r>
        <w:rPr>
          <w:rFonts w:hint="eastAsia"/>
        </w:rPr>
        <w:t>로비 씬</w:t>
      </w:r>
    </w:p>
    <w:p w14:paraId="1A949A3B" w14:textId="1E1B8625" w:rsidR="007F6E19" w:rsidRDefault="007F6E19" w:rsidP="00AC453D">
      <w:r>
        <w:rPr>
          <w:rFonts w:hint="eastAsia"/>
        </w:rPr>
        <w:t>상점</w:t>
      </w:r>
    </w:p>
    <w:p w14:paraId="20F5F922" w14:textId="71A3F8FB" w:rsidR="007F6E19" w:rsidRDefault="007F6E19" w:rsidP="00AC453D">
      <w:proofErr w:type="spellStart"/>
      <w:r>
        <w:rPr>
          <w:rFonts w:hint="eastAsia"/>
        </w:rPr>
        <w:t>강화소</w:t>
      </w:r>
      <w:proofErr w:type="spellEnd"/>
    </w:p>
    <w:p w14:paraId="3A93A474" w14:textId="6943ACA6" w:rsidR="007F6E19" w:rsidRDefault="007F6E19" w:rsidP="00AC453D">
      <w:r>
        <w:rPr>
          <w:rFonts w:hint="eastAsia"/>
        </w:rPr>
        <w:t>모드 선택</w:t>
      </w:r>
    </w:p>
    <w:p w14:paraId="64435769" w14:textId="4D7BEC6D" w:rsidR="007F6E19" w:rsidRDefault="007F6E19" w:rsidP="00AC453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스토리 모드 </w:t>
      </w:r>
      <w:r>
        <w:t>(1</w:t>
      </w:r>
      <w:proofErr w:type="gramStart"/>
      <w:r>
        <w:rPr>
          <w:rFonts w:hint="eastAsia"/>
        </w:rPr>
        <w:t>스테이지 까지</w:t>
      </w:r>
      <w:proofErr w:type="gramEnd"/>
      <w:r>
        <w:rPr>
          <w:rFonts w:hint="eastAsia"/>
        </w:rPr>
        <w:t>)</w:t>
      </w:r>
    </w:p>
    <w:p w14:paraId="2797A671" w14:textId="3B5EBCC6" w:rsidR="007F6E19" w:rsidRDefault="007F6E19" w:rsidP="00AC453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무한 모드 </w:t>
      </w:r>
      <w:r>
        <w:t>(</w:t>
      </w:r>
      <w:r>
        <w:rPr>
          <w:rFonts w:hint="eastAsia"/>
        </w:rPr>
        <w:t>무제한으로 진행하는 모드)</w:t>
      </w:r>
    </w:p>
    <w:p w14:paraId="6B00FD6C" w14:textId="78377F36" w:rsidR="007F6E19" w:rsidRDefault="007F6E19" w:rsidP="00AC453D">
      <w:r>
        <w:rPr>
          <w:rFonts w:hint="eastAsia"/>
        </w:rPr>
        <w:t>옵션</w:t>
      </w:r>
    </w:p>
    <w:p w14:paraId="0418349B" w14:textId="77777777" w:rsidR="007F6E19" w:rsidRDefault="007F6E19" w:rsidP="00AC453D"/>
    <w:p w14:paraId="5EBA7C62" w14:textId="01FD2D00" w:rsidR="00763359" w:rsidRDefault="00763359" w:rsidP="007F6E19">
      <w:pPr>
        <w:pStyle w:val="a4"/>
      </w:pPr>
      <w:r>
        <w:rPr>
          <w:rFonts w:hint="eastAsia"/>
        </w:rPr>
        <w:t>수요일까지</w:t>
      </w:r>
    </w:p>
    <w:p w14:paraId="1E456F2C" w14:textId="18BE7C7D" w:rsidR="007F6E19" w:rsidRDefault="007F6E19" w:rsidP="007F6E19">
      <w:pPr>
        <w:pStyle w:val="a4"/>
      </w:pPr>
      <w:r>
        <w:rPr>
          <w:rFonts w:hint="eastAsia"/>
        </w:rPr>
        <w:t>게임 입장 씬</w:t>
      </w:r>
    </w:p>
    <w:p w14:paraId="03B0C5C3" w14:textId="2F9F70E1" w:rsidR="00BD481A" w:rsidRPr="00BD481A" w:rsidRDefault="00BD481A" w:rsidP="00BD481A">
      <w:r>
        <w:rPr>
          <w:rFonts w:hint="eastAsia"/>
        </w:rPr>
        <w:t>게임에 접속했을 때 스토리 보드</w:t>
      </w:r>
    </w:p>
    <w:p w14:paraId="6CE81346" w14:textId="25616170" w:rsidR="00763359" w:rsidRDefault="00763359" w:rsidP="00BD481A">
      <w:pPr>
        <w:pStyle w:val="a4"/>
      </w:pPr>
      <w:r>
        <w:rPr>
          <w:rFonts w:hint="eastAsia"/>
        </w:rPr>
        <w:t>수요일까지</w:t>
      </w:r>
    </w:p>
    <w:p w14:paraId="5078F486" w14:textId="2642D4BD" w:rsidR="00BD481A" w:rsidRDefault="00BD481A" w:rsidP="00BD481A">
      <w:pPr>
        <w:pStyle w:val="a4"/>
      </w:pPr>
      <w:r>
        <w:rPr>
          <w:rFonts w:hint="eastAsia"/>
        </w:rPr>
        <w:t>게임 종료 시</w:t>
      </w:r>
    </w:p>
    <w:p w14:paraId="6F0752D0" w14:textId="78293D05" w:rsidR="00BD481A" w:rsidRDefault="00BD481A" w:rsidP="00BD481A">
      <w:r>
        <w:rPr>
          <w:rFonts w:hint="eastAsia"/>
        </w:rPr>
        <w:t>로비에서 종료 시</w:t>
      </w:r>
    </w:p>
    <w:p w14:paraId="280E73CC" w14:textId="6116CF51" w:rsidR="00BD481A" w:rsidRDefault="00BD481A" w:rsidP="00BD481A">
      <w:r>
        <w:rPr>
          <w:rFonts w:hint="eastAsia"/>
        </w:rPr>
        <w:t>스테이지에서 종료 시</w:t>
      </w:r>
    </w:p>
    <w:p w14:paraId="77F7903B" w14:textId="2FBF6853" w:rsidR="00763359" w:rsidRDefault="00763359" w:rsidP="00BD481A">
      <w:pPr>
        <w:pStyle w:val="a4"/>
      </w:pPr>
      <w:r>
        <w:rPr>
          <w:rFonts w:hint="eastAsia"/>
        </w:rPr>
        <w:t>월요일부터</w:t>
      </w:r>
    </w:p>
    <w:p w14:paraId="431C42D9" w14:textId="7C80D945" w:rsidR="00BD481A" w:rsidRDefault="00BD481A" w:rsidP="00BD481A">
      <w:pPr>
        <w:pStyle w:val="a4"/>
      </w:pPr>
      <w:proofErr w:type="spellStart"/>
      <w:r>
        <w:rPr>
          <w:rFonts w:hint="eastAsia"/>
        </w:rPr>
        <w:t>강화소</w:t>
      </w:r>
      <w:proofErr w:type="spellEnd"/>
      <w:r>
        <w:rPr>
          <w:rFonts w:hint="eastAsia"/>
        </w:rPr>
        <w:t xml:space="preserve"> 씬</w:t>
      </w:r>
    </w:p>
    <w:p w14:paraId="761C2EBD" w14:textId="36219E2A" w:rsidR="00763359" w:rsidRPr="00763359" w:rsidRDefault="00763359" w:rsidP="00763359">
      <w:r>
        <w:rPr>
          <w:rFonts w:hint="eastAsia"/>
        </w:rPr>
        <w:t>강화 컨셉</w:t>
      </w:r>
      <w:ins w:id="0" w:author="GOOD" w:date="2021-01-24T13:40:00Z">
        <w:r w:rsidR="00163119">
          <w:rPr>
            <w:rFonts w:hint="eastAsia"/>
          </w:rPr>
          <w:t xml:space="preserve"> </w:t>
        </w:r>
      </w:ins>
      <w:r>
        <w:rPr>
          <w:rFonts w:hint="eastAsia"/>
        </w:rPr>
        <w:t>이랑 강화 시스템에 대한 전반적인 기획을 모든</w:t>
      </w:r>
      <w:ins w:id="1" w:author="GOOD" w:date="2021-01-24T13:40:00Z">
        <w:r w:rsidR="00163119">
          <w:rPr>
            <w:rFonts w:hint="eastAsia"/>
          </w:rPr>
          <w:t xml:space="preserve"> </w:t>
        </w:r>
      </w:ins>
      <w:r>
        <w:rPr>
          <w:rFonts w:hint="eastAsia"/>
        </w:rPr>
        <w:t>걸 다 해야</w:t>
      </w:r>
      <w:ins w:id="2" w:author="GOOD" w:date="2021-01-24T13:40:00Z">
        <w:r w:rsidR="00163119">
          <w:rPr>
            <w:rFonts w:hint="eastAsia"/>
          </w:rPr>
          <w:t xml:space="preserve"> </w:t>
        </w:r>
      </w:ins>
      <w:r>
        <w:rPr>
          <w:rFonts w:hint="eastAsia"/>
        </w:rPr>
        <w:t>한다</w:t>
      </w:r>
    </w:p>
    <w:p w14:paraId="702C161B" w14:textId="6658ECC9" w:rsidR="00763359" w:rsidRPr="00763359" w:rsidRDefault="00763359" w:rsidP="00763359">
      <w:pPr>
        <w:pStyle w:val="a4"/>
      </w:pPr>
      <w:r>
        <w:rPr>
          <w:rFonts w:hint="eastAsia"/>
        </w:rPr>
        <w:t>월요일부터</w:t>
      </w:r>
    </w:p>
    <w:p w14:paraId="2ECFAE1A" w14:textId="7CFB652F" w:rsidR="00BD481A" w:rsidRDefault="00BD481A" w:rsidP="00BD481A">
      <w:pPr>
        <w:pStyle w:val="a4"/>
      </w:pPr>
      <w:r>
        <w:rPr>
          <w:rFonts w:hint="eastAsia"/>
        </w:rPr>
        <w:t>상점 씬</w:t>
      </w:r>
    </w:p>
    <w:p w14:paraId="5365C6C4" w14:textId="762C1599" w:rsidR="00763359" w:rsidRDefault="00763359" w:rsidP="00763359">
      <w:r>
        <w:rPr>
          <w:rFonts w:hint="eastAsia"/>
        </w:rPr>
        <w:t>상점 내부 상품이나 상점 내부의 시스템에 대한 전반적인 기획을 다</w:t>
      </w:r>
      <w:ins w:id="3" w:author="GOOD" w:date="2021-01-24T13:40:00Z">
        <w:r w:rsidR="00B8512B">
          <w:rPr>
            <w:rFonts w:hint="eastAsia"/>
          </w:rPr>
          <w:t xml:space="preserve"> </w:t>
        </w:r>
      </w:ins>
      <w:r>
        <w:rPr>
          <w:rFonts w:hint="eastAsia"/>
        </w:rPr>
        <w:t>해야</w:t>
      </w:r>
      <w:ins w:id="4" w:author="GOOD" w:date="2021-01-24T13:40:00Z">
        <w:r w:rsidR="00B8512B">
          <w:rPr>
            <w:rFonts w:hint="eastAsia"/>
          </w:rPr>
          <w:t xml:space="preserve"> </w:t>
        </w:r>
      </w:ins>
      <w:r>
        <w:rPr>
          <w:rFonts w:hint="eastAsia"/>
        </w:rPr>
        <w:t>한다.</w:t>
      </w:r>
    </w:p>
    <w:p w14:paraId="0D7DA7ED" w14:textId="289FF2C2" w:rsidR="00763359" w:rsidDel="007A7A72" w:rsidRDefault="00763359" w:rsidP="00763359">
      <w:pPr>
        <w:rPr>
          <w:del w:id="5" w:author="GOOD" w:date="2021-01-24T13:41:00Z"/>
        </w:rPr>
      </w:pPr>
    </w:p>
    <w:p w14:paraId="1B30D724" w14:textId="3BBA51AD" w:rsidR="00763359" w:rsidDel="007A7A72" w:rsidRDefault="00763359" w:rsidP="00763359">
      <w:pPr>
        <w:rPr>
          <w:del w:id="6" w:author="GOOD" w:date="2021-01-24T13:41:00Z"/>
          <w:rFonts w:hint="eastAsia"/>
        </w:rPr>
      </w:pPr>
    </w:p>
    <w:p w14:paraId="75DC2C44" w14:textId="7392669A" w:rsidR="00763359" w:rsidDel="00A47AE7" w:rsidRDefault="00763359" w:rsidP="007A7A72">
      <w:pPr>
        <w:pStyle w:val="a4"/>
        <w:jc w:val="both"/>
        <w:rPr>
          <w:del w:id="7" w:author="USER-PC" w:date="2021-01-24T13:38:00Z"/>
        </w:rPr>
        <w:pPrChange w:id="8" w:author="GOOD" w:date="2021-01-24T13:41:00Z">
          <w:pPr>
            <w:pStyle w:val="a4"/>
          </w:pPr>
        </w:pPrChange>
      </w:pPr>
      <w:del w:id="9" w:author="USER-PC" w:date="2021-01-24T13:38:00Z">
        <w:r w:rsidDel="00A47AE7">
          <w:rPr>
            <w:rFonts w:hint="eastAsia"/>
          </w:rPr>
          <w:delText>업무 체계</w:delText>
        </w:r>
      </w:del>
    </w:p>
    <w:p w14:paraId="44D87475" w14:textId="07ADF0A1" w:rsidR="00763359" w:rsidDel="00A47AE7" w:rsidRDefault="00763359" w:rsidP="007A7A72">
      <w:pPr>
        <w:spacing w:before="240" w:after="120"/>
        <w:outlineLvl w:val="0"/>
        <w:rPr>
          <w:del w:id="10" w:author="USER-PC" w:date="2021-01-24T13:38:00Z"/>
        </w:rPr>
        <w:pPrChange w:id="11" w:author="GOOD" w:date="2021-01-24T13:41:00Z">
          <w:pPr/>
        </w:pPrChange>
      </w:pPr>
      <w:del w:id="12" w:author="USER-PC" w:date="2021-01-24T13:38:00Z">
        <w:r w:rsidDel="00A47AE7">
          <w:rPr>
            <w:rFonts w:hint="eastAsia"/>
          </w:rPr>
          <w:delText>P</w:delText>
        </w:r>
        <w:r w:rsidDel="00A47AE7">
          <w:delText xml:space="preserve">D </w:delText>
        </w:r>
        <w:r w:rsidDel="00A47AE7">
          <w:rPr>
            <w:rFonts w:hint="eastAsia"/>
          </w:rPr>
          <w:delText>:</w:delText>
        </w:r>
        <w:r w:rsidDel="00A47AE7">
          <w:delText xml:space="preserve"> </w:delText>
        </w:r>
        <w:r w:rsidDel="00A47AE7">
          <w:rPr>
            <w:rFonts w:hint="eastAsia"/>
          </w:rPr>
          <w:delText>새로운 컨텐츠를 생성하고 기타 사람들의</w:delText>
        </w:r>
        <w:r w:rsidDel="00A47AE7">
          <w:delText xml:space="preserve"> </w:delText>
        </w:r>
        <w:r w:rsidDel="00A47AE7">
          <w:rPr>
            <w:rFonts w:hint="eastAsia"/>
          </w:rPr>
          <w:delText>작업물을 컨펌하면서 진행</w:delText>
        </w:r>
      </w:del>
    </w:p>
    <w:p w14:paraId="2177382C" w14:textId="6D49B9C0" w:rsidR="00763359" w:rsidDel="00A47AE7" w:rsidRDefault="00763359" w:rsidP="007A7A72">
      <w:pPr>
        <w:spacing w:before="240" w:after="120"/>
        <w:outlineLvl w:val="0"/>
        <w:rPr>
          <w:del w:id="13" w:author="USER-PC" w:date="2021-01-24T13:38:00Z"/>
        </w:rPr>
        <w:pPrChange w:id="14" w:author="GOOD" w:date="2021-01-24T13:41:00Z">
          <w:pPr/>
        </w:pPrChange>
      </w:pPr>
      <w:del w:id="15" w:author="USER-PC" w:date="2021-01-24T13:38:00Z">
        <w:r w:rsidDel="00A47AE7">
          <w:rPr>
            <w:rFonts w:hint="eastAsia"/>
          </w:rPr>
          <w:delText>P</w:delText>
        </w:r>
        <w:r w:rsidDel="00A47AE7">
          <w:delText xml:space="preserve">M : </w:delText>
        </w:r>
        <w:r w:rsidDel="00A47AE7">
          <w:rPr>
            <w:rFonts w:hint="eastAsia"/>
          </w:rPr>
          <w:delText>새로운 컨텐츠가 등장하면 이 컨텐츠를 세분화하고 업무를 분배하는 방식으로 진행</w:delText>
        </w:r>
      </w:del>
    </w:p>
    <w:p w14:paraId="6F1301D3" w14:textId="2C571527" w:rsidR="00763359" w:rsidDel="00A47AE7" w:rsidRDefault="00763359" w:rsidP="007A7A72">
      <w:pPr>
        <w:spacing w:before="240" w:after="120"/>
        <w:outlineLvl w:val="0"/>
        <w:rPr>
          <w:del w:id="16" w:author="USER-PC" w:date="2021-01-24T13:38:00Z"/>
        </w:rPr>
        <w:pPrChange w:id="17" w:author="GOOD" w:date="2021-01-24T13:41:00Z">
          <w:pPr/>
        </w:pPrChange>
      </w:pPr>
      <w:del w:id="18" w:author="USER-PC" w:date="2021-01-24T13:38:00Z">
        <w:r w:rsidDel="00A47AE7">
          <w:rPr>
            <w:rFonts w:hint="eastAsia"/>
          </w:rPr>
          <w:delText>시스템</w:delText>
        </w:r>
        <w:r w:rsidDel="00A47AE7">
          <w:delText xml:space="preserve">, </w:delText>
        </w:r>
        <w:r w:rsidDel="00A47AE7">
          <w:rPr>
            <w:rFonts w:hint="eastAsia"/>
          </w:rPr>
          <w:delText xml:space="preserve">컨텐츠 </w:delText>
        </w:r>
        <w:r w:rsidDel="00A47AE7">
          <w:delText xml:space="preserve">: </w:delText>
        </w:r>
        <w:r w:rsidDel="00A47AE7">
          <w:rPr>
            <w:rFonts w:hint="eastAsia"/>
          </w:rPr>
          <w:delText>2인 1조로 진행하며</w:delText>
        </w:r>
        <w:r w:rsidDel="00A47AE7">
          <w:delText xml:space="preserve">, </w:delText>
        </w:r>
        <w:r w:rsidDel="00A47AE7">
          <w:rPr>
            <w:rFonts w:hint="eastAsia"/>
          </w:rPr>
          <w:delText>해당 컨텐츠에 시스템에 필요한 기획을 진행하고</w:delText>
        </w:r>
        <w:r w:rsidDel="00A47AE7">
          <w:delText xml:space="preserve">, </w:delText>
        </w:r>
        <w:r w:rsidDel="00A47AE7">
          <w:rPr>
            <w:rFonts w:hint="eastAsia"/>
          </w:rPr>
          <w:delText>컨텐츠는 이 시스템에 맞춰 어떤 컨텐츠들을 등장시킬것인가 또는 이런 컨텐츠들이 이 부분에 더 들어가면 좋을 것 같다는 걸 서로 의논하면서 프로젝트를 진행하는 방식으로 진행하면 어떨까?</w:delText>
        </w:r>
      </w:del>
    </w:p>
    <w:p w14:paraId="4BC0D6F8" w14:textId="23D34825" w:rsidR="00763359" w:rsidDel="00A47AE7" w:rsidRDefault="00763359" w:rsidP="007A7A72">
      <w:pPr>
        <w:spacing w:before="240" w:after="120"/>
        <w:outlineLvl w:val="0"/>
        <w:rPr>
          <w:del w:id="19" w:author="USER-PC" w:date="2021-01-24T13:38:00Z"/>
        </w:rPr>
        <w:pPrChange w:id="20" w:author="GOOD" w:date="2021-01-24T13:41:00Z">
          <w:pPr/>
        </w:pPrChange>
      </w:pPr>
    </w:p>
    <w:p w14:paraId="19A8728A" w14:textId="5690A7A0" w:rsidR="00556DEC" w:rsidDel="00A47AE7" w:rsidRDefault="00556DEC" w:rsidP="007A7A72">
      <w:pPr>
        <w:spacing w:before="240" w:after="120"/>
        <w:outlineLvl w:val="0"/>
        <w:rPr>
          <w:del w:id="21" w:author="USER-PC" w:date="2021-01-24T13:38:00Z"/>
        </w:rPr>
        <w:pPrChange w:id="22" w:author="GOOD" w:date="2021-01-24T13:41:00Z">
          <w:pPr/>
        </w:pPrChange>
      </w:pPr>
      <w:del w:id="23" w:author="USER-PC" w:date="2021-01-24T13:38:00Z">
        <w:r w:rsidDel="00A47AE7">
          <w:rPr>
            <w:rFonts w:hint="eastAsia"/>
          </w:rPr>
          <w:delText>해당 시간이 남는 담당은 다른 팀원을 도와주는 방식으로 진행해보면 어떤식으로 진행이 될까요?</w:delText>
        </w:r>
      </w:del>
    </w:p>
    <w:p w14:paraId="493F0AD4" w14:textId="067B7993" w:rsidR="009E6764" w:rsidDel="00A47AE7" w:rsidRDefault="009E6764" w:rsidP="007A7A72">
      <w:pPr>
        <w:spacing w:before="240" w:after="120"/>
        <w:outlineLvl w:val="0"/>
        <w:rPr>
          <w:del w:id="24" w:author="USER-PC" w:date="2021-01-24T13:38:00Z"/>
        </w:rPr>
        <w:pPrChange w:id="25" w:author="GOOD" w:date="2021-01-24T13:41:00Z">
          <w:pPr/>
        </w:pPrChange>
      </w:pPr>
    </w:p>
    <w:p w14:paraId="1B6A723C" w14:textId="718B9DCC" w:rsidR="009E6764" w:rsidDel="00A47AE7" w:rsidRDefault="009E6764" w:rsidP="007A7A72">
      <w:pPr>
        <w:spacing w:before="240" w:after="120"/>
        <w:outlineLvl w:val="0"/>
        <w:rPr>
          <w:del w:id="26" w:author="USER-PC" w:date="2021-01-24T13:38:00Z"/>
        </w:rPr>
        <w:pPrChange w:id="27" w:author="GOOD" w:date="2021-01-24T13:41:00Z">
          <w:pPr/>
        </w:pPrChange>
      </w:pPr>
      <w:del w:id="28" w:author="USER-PC" w:date="2021-01-24T13:38:00Z">
        <w:r w:rsidDel="00A47AE7">
          <w:rPr>
            <w:rFonts w:hint="eastAsia"/>
          </w:rPr>
          <w:delText>지금 체계는 뭔가 너무 비효율적인거 같습니다</w:delText>
        </w:r>
      </w:del>
    </w:p>
    <w:p w14:paraId="3B442C09" w14:textId="5D6A8776" w:rsidR="009E6764" w:rsidDel="00A47AE7" w:rsidRDefault="009E6764" w:rsidP="007A7A72">
      <w:pPr>
        <w:spacing w:before="240" w:after="120"/>
        <w:outlineLvl w:val="0"/>
        <w:rPr>
          <w:del w:id="29" w:author="USER-PC" w:date="2021-01-24T13:38:00Z"/>
        </w:rPr>
        <w:pPrChange w:id="30" w:author="GOOD" w:date="2021-01-24T13:41:00Z">
          <w:pPr/>
        </w:pPrChange>
      </w:pPr>
      <w:del w:id="31" w:author="USER-PC" w:date="2021-01-24T13:38:00Z">
        <w:r w:rsidDel="00A47AE7">
          <w:rPr>
            <w:rFonts w:hint="eastAsia"/>
          </w:rPr>
          <w:delText>왜 비효율적인가 하면 어느 정도 구현이 되는지에 되한 확실성이 거의 없기 때문에 어느 정도까지 컨텐츠화를 시켜야되는지에서 너무 막히게됩니다.</w:delText>
        </w:r>
        <w:r w:rsidDel="00A47AE7">
          <w:delText xml:space="preserve"> </w:delText>
        </w:r>
        <w:r w:rsidDel="00A47AE7">
          <w:rPr>
            <w:rFonts w:hint="eastAsia"/>
          </w:rPr>
          <w:delText xml:space="preserve">이런 부분은 시스템과 컨텐츠에서 한가지 씬을 잡고 진행하게 되면 어떤 식으로 </w:delText>
        </w:r>
      </w:del>
    </w:p>
    <w:p w14:paraId="7ED1ABA7" w14:textId="5ADBA5C3" w:rsidR="009E6764" w:rsidDel="00A47AE7" w:rsidRDefault="009E6764" w:rsidP="007A7A72">
      <w:pPr>
        <w:spacing w:before="240" w:after="120"/>
        <w:outlineLvl w:val="0"/>
        <w:rPr>
          <w:del w:id="32" w:author="USER-PC" w:date="2021-01-24T13:38:00Z"/>
        </w:rPr>
        <w:pPrChange w:id="33" w:author="GOOD" w:date="2021-01-24T13:41:00Z">
          <w:pPr/>
        </w:pPrChange>
      </w:pPr>
    </w:p>
    <w:p w14:paraId="0E1740E7" w14:textId="7CE30700" w:rsidR="009E6764" w:rsidDel="00A47AE7" w:rsidRDefault="009E6764" w:rsidP="007A7A72">
      <w:pPr>
        <w:spacing w:before="240" w:after="120"/>
        <w:outlineLvl w:val="0"/>
        <w:rPr>
          <w:del w:id="34" w:author="USER-PC" w:date="2021-01-24T13:38:00Z"/>
        </w:rPr>
        <w:pPrChange w:id="35" w:author="GOOD" w:date="2021-01-24T13:41:00Z">
          <w:pPr/>
        </w:pPrChange>
      </w:pPr>
      <w:del w:id="36" w:author="USER-PC" w:date="2021-01-24T13:38:00Z">
        <w:r w:rsidDel="00A47AE7">
          <w:rPr>
            <w:rFonts w:hint="eastAsia"/>
          </w:rPr>
          <w:delText>2</w:delText>
        </w:r>
        <w:r w:rsidDel="00A47AE7">
          <w:delText>021-01-23</w:delText>
        </w:r>
      </w:del>
    </w:p>
    <w:p w14:paraId="475F63E7" w14:textId="0BB6798F" w:rsidR="009E6764" w:rsidDel="00A47AE7" w:rsidRDefault="009E6764" w:rsidP="007A7A72">
      <w:pPr>
        <w:spacing w:before="240" w:after="120"/>
        <w:outlineLvl w:val="0"/>
        <w:rPr>
          <w:del w:id="37" w:author="USER-PC" w:date="2021-01-24T13:38:00Z"/>
        </w:rPr>
        <w:pPrChange w:id="38" w:author="GOOD" w:date="2021-01-24T13:41:00Z">
          <w:pPr/>
        </w:pPrChange>
      </w:pPr>
      <w:del w:id="39" w:author="USER-PC" w:date="2021-01-24T13:38:00Z">
        <w:r w:rsidDel="00A47AE7">
          <w:rPr>
            <w:rFonts w:hint="eastAsia"/>
          </w:rPr>
          <w:delText>업무 체계화</w:delText>
        </w:r>
        <w:r w:rsidR="0087030B" w:rsidDel="00A47AE7">
          <w:rPr>
            <w:rFonts w:hint="eastAsia"/>
          </w:rPr>
          <w:delText xml:space="preserve"> 실패</w:delText>
        </w:r>
      </w:del>
    </w:p>
    <w:p w14:paraId="482D1C2B" w14:textId="752FD1B1" w:rsidR="0087030B" w:rsidRPr="00763359" w:rsidRDefault="0087030B" w:rsidP="007A7A72">
      <w:pPr>
        <w:spacing w:before="240" w:after="120"/>
        <w:outlineLvl w:val="0"/>
        <w:pPrChange w:id="40" w:author="GOOD" w:date="2021-01-24T13:41:00Z">
          <w:pPr/>
        </w:pPrChange>
      </w:pPr>
      <w:del w:id="41" w:author="USER-PC" w:date="2021-01-24T13:38:00Z">
        <w:r w:rsidDel="00A47AE7">
          <w:rPr>
            <w:rFonts w:hint="eastAsia"/>
          </w:rPr>
          <w:delText>업무 체계화를 제대로 정립하지 못하고 프로젝트에 들어와서 각자의 분야가 업무를 한 업무를 집중해서 제대로 완료하는 것이 아니라 이 업무에 붙었다 저 업무에 붙었다 하는 이상한 현상이 발생하고 있음</w:delText>
        </w:r>
        <w:r w:rsidDel="00A47AE7">
          <w:delText>.</w:delText>
        </w:r>
      </w:del>
      <w:ins w:id="42" w:author="USER" w:date="2021-01-23T15:13:00Z">
        <w:del w:id="43" w:author="USER-PC" w:date="2021-01-24T13:38:00Z">
          <w:r w:rsidDel="00A47AE7">
            <w:delText xml:space="preserve"> </w:delText>
          </w:r>
          <w:r w:rsidDel="00A47AE7">
            <w:rPr>
              <w:rFonts w:hint="eastAsia"/>
            </w:rPr>
            <w:delText>컨텐츠 부분에서는 어떤 방식으로 어느 정도의 실제 구현 가능성도 없이 그냥 일단 기획을 하고 보는 사태가 벌어짐.</w:delText>
          </w:r>
        </w:del>
      </w:ins>
      <w:del w:id="44" w:author="USER-PC" w:date="2021-01-24T13:38:00Z">
        <w:r w:rsidDel="00A47AE7">
          <w:delText xml:space="preserve">  </w:delText>
        </w:r>
        <w:r w:rsidDel="00A47AE7">
          <w:rPr>
            <w:rFonts w:hint="eastAsia"/>
          </w:rPr>
          <w:delText>이런 부분을 해소하기 위해 업무의 체계화가 필요하다고 생각되어 건의</w:delText>
        </w:r>
      </w:del>
    </w:p>
    <w:sectPr w:rsidR="0087030B" w:rsidRPr="007633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F3C63" w14:textId="77777777" w:rsidR="001F6D08" w:rsidRDefault="001F6D08" w:rsidP="00B8512B">
      <w:pPr>
        <w:spacing w:after="0" w:line="240" w:lineRule="auto"/>
      </w:pPr>
      <w:r>
        <w:separator/>
      </w:r>
    </w:p>
  </w:endnote>
  <w:endnote w:type="continuationSeparator" w:id="0">
    <w:p w14:paraId="33390364" w14:textId="77777777" w:rsidR="001F6D08" w:rsidRDefault="001F6D08" w:rsidP="00B85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1302C" w14:textId="77777777" w:rsidR="001F6D08" w:rsidRDefault="001F6D08" w:rsidP="00B8512B">
      <w:pPr>
        <w:spacing w:after="0" w:line="240" w:lineRule="auto"/>
      </w:pPr>
      <w:r>
        <w:separator/>
      </w:r>
    </w:p>
  </w:footnote>
  <w:footnote w:type="continuationSeparator" w:id="0">
    <w:p w14:paraId="6134D631" w14:textId="77777777" w:rsidR="001F6D08" w:rsidRDefault="001F6D08" w:rsidP="00B85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BB7C46"/>
    <w:multiLevelType w:val="hybridMultilevel"/>
    <w:tmpl w:val="B218C164"/>
    <w:lvl w:ilvl="0" w:tplc="E752BB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OOD">
    <w15:presenceInfo w15:providerId="None" w15:userId="GOOD"/>
  </w15:person>
  <w15:person w15:author="USER-PC">
    <w15:presenceInfo w15:providerId="None" w15:userId="USER-PC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D6"/>
    <w:rsid w:val="000E3E47"/>
    <w:rsid w:val="000F354F"/>
    <w:rsid w:val="000F52D6"/>
    <w:rsid w:val="00163119"/>
    <w:rsid w:val="001F6D08"/>
    <w:rsid w:val="005364EC"/>
    <w:rsid w:val="00556DEC"/>
    <w:rsid w:val="005912AC"/>
    <w:rsid w:val="0074207F"/>
    <w:rsid w:val="00763359"/>
    <w:rsid w:val="007A7A72"/>
    <w:rsid w:val="007F6E19"/>
    <w:rsid w:val="0087030B"/>
    <w:rsid w:val="009E6764"/>
    <w:rsid w:val="00A47AE7"/>
    <w:rsid w:val="00AC453D"/>
    <w:rsid w:val="00AE2FC1"/>
    <w:rsid w:val="00B8512B"/>
    <w:rsid w:val="00BD481A"/>
    <w:rsid w:val="00C95456"/>
    <w:rsid w:val="00EB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076C2"/>
  <w15:chartTrackingRefBased/>
  <w15:docId w15:val="{FB00FB91-6661-48E7-9AF6-34912ECC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53D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AC453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AC45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Char0"/>
    <w:uiPriority w:val="99"/>
    <w:semiHidden/>
    <w:unhideWhenUsed/>
    <w:rsid w:val="009E6764"/>
  </w:style>
  <w:style w:type="character" w:customStyle="1" w:styleId="Char0">
    <w:name w:val="날짜 Char"/>
    <w:basedOn w:val="a0"/>
    <w:link w:val="a5"/>
    <w:uiPriority w:val="99"/>
    <w:semiHidden/>
    <w:rsid w:val="009E6764"/>
  </w:style>
  <w:style w:type="paragraph" w:styleId="a6">
    <w:name w:val="header"/>
    <w:basedOn w:val="a"/>
    <w:link w:val="Char1"/>
    <w:uiPriority w:val="99"/>
    <w:unhideWhenUsed/>
    <w:rsid w:val="00B851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B8512B"/>
  </w:style>
  <w:style w:type="paragraph" w:styleId="a7">
    <w:name w:val="footer"/>
    <w:basedOn w:val="a"/>
    <w:link w:val="Char2"/>
    <w:uiPriority w:val="99"/>
    <w:unhideWhenUsed/>
    <w:rsid w:val="00B8512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B85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GOOD</cp:lastModifiedBy>
  <cp:revision>5</cp:revision>
  <dcterms:created xsi:type="dcterms:W3CDTF">2021-01-24T04:39:00Z</dcterms:created>
  <dcterms:modified xsi:type="dcterms:W3CDTF">2021-01-24T04:44:00Z</dcterms:modified>
</cp:coreProperties>
</file>